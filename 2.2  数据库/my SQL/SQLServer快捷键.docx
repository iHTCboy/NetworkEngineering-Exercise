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CC" w:rsidRPr="00DF6CCC" w:rsidRDefault="00DF6CCC" w:rsidP="00DF6CCC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DF6CCC">
        <w:rPr>
          <w:rFonts w:ascii="宋体" w:eastAsia="宋体" w:hAnsi="宋体" w:cs="宋体"/>
          <w:b/>
          <w:bCs/>
          <w:color w:val="FF6805"/>
          <w:kern w:val="0"/>
          <w:sz w:val="23"/>
        </w:rPr>
        <w:fldChar w:fldCharType="begin"/>
      </w:r>
      <w:r w:rsidRPr="00DF6CCC">
        <w:rPr>
          <w:rFonts w:ascii="宋体" w:eastAsia="宋体" w:hAnsi="宋体" w:cs="宋体"/>
          <w:b/>
          <w:bCs/>
          <w:color w:val="FF6805"/>
          <w:kern w:val="0"/>
          <w:sz w:val="23"/>
        </w:rPr>
        <w:instrText xml:space="preserve"> HYPERLINK "http://www.china-b.com/" \t "_blank" </w:instrText>
      </w:r>
      <w:r w:rsidRPr="00DF6CCC">
        <w:rPr>
          <w:rFonts w:ascii="宋体" w:eastAsia="宋体" w:hAnsi="宋体" w:cs="宋体"/>
          <w:b/>
          <w:bCs/>
          <w:color w:val="FF6805"/>
          <w:kern w:val="0"/>
          <w:sz w:val="23"/>
        </w:rPr>
        <w:fldChar w:fldCharType="separate"/>
      </w:r>
      <w:proofErr w:type="gramStart"/>
      <w:r w:rsidRPr="00DF6CCC">
        <w:rPr>
          <w:rFonts w:ascii="宋体" w:eastAsia="宋体" w:hAnsi="宋体" w:cs="宋体"/>
          <w:b/>
          <w:bCs/>
          <w:color w:val="FF6805"/>
          <w:kern w:val="0"/>
          <w:sz w:val="23"/>
        </w:rPr>
        <w:t>育龙网</w:t>
      </w:r>
      <w:proofErr w:type="gramEnd"/>
      <w:r w:rsidRPr="00DF6CCC">
        <w:rPr>
          <w:rFonts w:ascii="宋体" w:eastAsia="宋体" w:hAnsi="宋体" w:cs="宋体"/>
          <w:b/>
          <w:bCs/>
          <w:color w:val="FF6805"/>
          <w:kern w:val="0"/>
          <w:sz w:val="23"/>
        </w:rPr>
        <w:fldChar w:fldCharType="end"/>
      </w:r>
      <w:r w:rsidRPr="00DF6CCC">
        <w:rPr>
          <w:rFonts w:ascii="宋体" w:eastAsia="宋体" w:hAnsi="宋体" w:cs="宋体"/>
          <w:b/>
          <w:bCs/>
          <w:color w:val="FF6805"/>
          <w:kern w:val="0"/>
          <w:sz w:val="23"/>
        </w:rPr>
        <w:t>核心提示：</w:t>
      </w:r>
      <w:r w:rsidRPr="00DF6CCC">
        <w:rPr>
          <w:rFonts w:ascii="宋体" w:eastAsia="宋体" w:hAnsi="宋体" w:cs="宋体"/>
          <w:kern w:val="0"/>
          <w:sz w:val="23"/>
          <w:szCs w:val="23"/>
        </w:rPr>
        <w:t xml:space="preserve"> 下表列出</w:t>
      </w:r>
      <w:proofErr w:type="spellStart"/>
      <w:r w:rsidRPr="00DF6CCC">
        <w:rPr>
          <w:rFonts w:ascii="宋体" w:eastAsia="宋体" w:hAnsi="宋体" w:cs="宋体"/>
          <w:kern w:val="0"/>
          <w:sz w:val="23"/>
          <w:szCs w:val="23"/>
        </w:rPr>
        <w:t>SQLServer</w:t>
      </w:r>
      <w:proofErr w:type="spellEnd"/>
      <w:r w:rsidRPr="00DF6CCC">
        <w:rPr>
          <w:rFonts w:ascii="宋体" w:eastAsia="宋体" w:hAnsi="宋体" w:cs="宋体"/>
          <w:kern w:val="0"/>
          <w:sz w:val="23"/>
          <w:szCs w:val="23"/>
        </w:rPr>
        <w:t>查询分析器提供的所有键盘快捷方式。 活动快捷方式 书签：清除所有书签。CTRL-SHIFT-F2 书签：插入或删除书签(切</w:t>
      </w:r>
    </w:p>
    <w:p w:rsidR="00DF6CCC" w:rsidRPr="00DF6CCC" w:rsidRDefault="00DF6CCC" w:rsidP="00DF6CCC">
      <w:pPr>
        <w:widowControl/>
        <w:shd w:val="clear" w:color="auto" w:fill="F4F7FC"/>
        <w:spacing w:line="432" w:lineRule="atLeast"/>
        <w:ind w:firstLine="480"/>
        <w:jc w:val="left"/>
        <w:rPr>
          <w:ins w:id="0" w:author="Unknown"/>
          <w:rFonts w:ascii="宋体" w:eastAsia="宋体" w:hAnsi="宋体" w:cs="宋体"/>
          <w:kern w:val="0"/>
          <w:szCs w:val="21"/>
        </w:rPr>
      </w:pPr>
      <w:ins w:id="1" w:author="Unknown">
        <w:r w:rsidRPr="00DF6CCC">
          <w:rPr>
            <w:rFonts w:ascii="宋体" w:eastAsia="宋体" w:hAnsi="宋体" w:cs="宋体"/>
            <w:kern w:val="0"/>
            <w:sz w:val="23"/>
            <w:szCs w:val="23"/>
          </w:rPr>
          <w:pict/>
        </w:r>
      </w:ins>
      <w:r w:rsidRPr="00DF6CCC">
        <w:rPr>
          <w:rFonts w:ascii="宋体" w:eastAsia="宋体" w:hAnsi="宋体" w:cs="宋体"/>
          <w:kern w:val="0"/>
          <w:sz w:val="23"/>
          <w:szCs w:val="23"/>
        </w:rPr>
        <w:pict/>
      </w:r>
      <w:ins w:id="2" w:author="Unknown">
        <w:r w:rsidRPr="00DF6CCC">
          <w:rPr>
            <w:rFonts w:ascii="宋体" w:eastAsia="宋体" w:hAnsi="宋体" w:cs="宋体"/>
            <w:kern w:val="0"/>
            <w:szCs w:val="21"/>
          </w:rPr>
          <w:t>下表列出</w:t>
        </w:r>
        <w:proofErr w:type="spellStart"/>
        <w:r w:rsidRPr="00DF6CCC">
          <w:rPr>
            <w:rFonts w:ascii="宋体" w:eastAsia="宋体" w:hAnsi="宋体" w:cs="宋体"/>
            <w:kern w:val="0"/>
            <w:szCs w:val="21"/>
          </w:rPr>
          <w:t>SQLServer</w:t>
        </w:r>
        <w:proofErr w:type="spellEnd"/>
        <w:r w:rsidRPr="00DF6CCC">
          <w:rPr>
            <w:rFonts w:ascii="宋体" w:eastAsia="宋体" w:hAnsi="宋体" w:cs="宋体"/>
            <w:kern w:val="0"/>
            <w:szCs w:val="21"/>
          </w:rPr>
          <w:t xml:space="preserve">查询分析器提供的所有键盘快捷方式。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3" w:author="Unknown"/>
          <w:rFonts w:ascii="宋体" w:eastAsia="宋体" w:hAnsi="宋体" w:cs="宋体"/>
          <w:kern w:val="0"/>
          <w:szCs w:val="21"/>
        </w:rPr>
      </w:pPr>
      <w:ins w:id="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活动快捷方式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5" w:author="Unknown"/>
          <w:rFonts w:ascii="宋体" w:eastAsia="宋体" w:hAnsi="宋体" w:cs="宋体"/>
          <w:kern w:val="0"/>
          <w:szCs w:val="21"/>
        </w:rPr>
      </w:pPr>
      <w:ins w:id="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书签：清除所有书签。CTRL-SHIFT-F2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7" w:author="Unknown"/>
          <w:rFonts w:ascii="宋体" w:eastAsia="宋体" w:hAnsi="宋体" w:cs="宋体"/>
          <w:kern w:val="0"/>
          <w:szCs w:val="21"/>
        </w:rPr>
      </w:pPr>
      <w:ins w:id="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书签：插入或删除书签(切换)。CTRL+F2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9" w:author="Unknown"/>
          <w:rFonts w:ascii="宋体" w:eastAsia="宋体" w:hAnsi="宋体" w:cs="宋体"/>
          <w:kern w:val="0"/>
          <w:szCs w:val="21"/>
        </w:rPr>
      </w:pPr>
      <w:ins w:id="1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书签：移动到下一个书签。F2功能键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1" w:author="Unknown"/>
          <w:rFonts w:ascii="宋体" w:eastAsia="宋体" w:hAnsi="宋体" w:cs="宋体"/>
          <w:kern w:val="0"/>
          <w:szCs w:val="21"/>
        </w:rPr>
      </w:pPr>
      <w:ins w:id="1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书签：移动到上一个书签。SHIFT+F2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3" w:author="Unknown"/>
          <w:rFonts w:ascii="宋体" w:eastAsia="宋体" w:hAnsi="宋体" w:cs="宋体"/>
          <w:kern w:val="0"/>
          <w:szCs w:val="21"/>
        </w:rPr>
      </w:pPr>
      <w:ins w:id="1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取消查询。ALT+BREAK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5" w:author="Unknown"/>
          <w:rFonts w:ascii="宋体" w:eastAsia="宋体" w:hAnsi="宋体" w:cs="宋体"/>
          <w:kern w:val="0"/>
          <w:szCs w:val="21"/>
        </w:rPr>
      </w:pPr>
      <w:ins w:id="1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连接：连接。CTRL+O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7" w:author="Unknown"/>
          <w:rFonts w:ascii="宋体" w:eastAsia="宋体" w:hAnsi="宋体" w:cs="宋体"/>
          <w:kern w:val="0"/>
          <w:szCs w:val="21"/>
        </w:rPr>
      </w:pPr>
      <w:ins w:id="1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连接：断开连接。CTRL+F4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9" w:author="Unknown"/>
          <w:rFonts w:ascii="宋体" w:eastAsia="宋体" w:hAnsi="宋体" w:cs="宋体"/>
          <w:kern w:val="0"/>
          <w:szCs w:val="21"/>
        </w:rPr>
      </w:pPr>
      <w:ins w:id="2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连接：断开连接并关闭子窗口。CTRL+F4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21" w:author="Unknown"/>
          <w:rFonts w:ascii="宋体" w:eastAsia="宋体" w:hAnsi="宋体" w:cs="宋体"/>
          <w:kern w:val="0"/>
          <w:szCs w:val="21"/>
        </w:rPr>
      </w:pPr>
      <w:ins w:id="22" w:author="Unknown">
        <w:r w:rsidRPr="00DF6CCC">
          <w:rPr>
            <w:rFonts w:ascii="宋体" w:eastAsia="宋体" w:hAnsi="宋体" w:cs="宋体"/>
            <w:kern w:val="0"/>
            <w:szCs w:val="21"/>
          </w:rPr>
          <w:fldChar w:fldCharType="begin"/>
        </w:r>
        <w:r w:rsidRPr="00DF6CCC">
          <w:rPr>
            <w:rFonts w:ascii="宋体" w:eastAsia="宋体" w:hAnsi="宋体" w:cs="宋体"/>
            <w:kern w:val="0"/>
            <w:szCs w:val="21"/>
          </w:rPr>
          <w:instrText xml:space="preserve"> HYPERLINK "http://it.china-b.com/" \t "_blank" </w:instrText>
        </w:r>
        <w:r w:rsidRPr="00DF6CCC">
          <w:rPr>
            <w:rFonts w:ascii="宋体" w:eastAsia="宋体" w:hAnsi="宋体" w:cs="宋体"/>
            <w:kern w:val="0"/>
            <w:szCs w:val="21"/>
          </w:rPr>
          <w:fldChar w:fldCharType="separate"/>
        </w:r>
        <w:r w:rsidRPr="00DF6CCC">
          <w:rPr>
            <w:rFonts w:ascii="宋体" w:eastAsia="宋体" w:hAnsi="宋体" w:cs="宋体"/>
            <w:color w:val="0000FF"/>
            <w:kern w:val="0"/>
          </w:rPr>
          <w:t>数据库</w:t>
        </w:r>
        <w:r w:rsidRPr="00DF6CCC">
          <w:rPr>
            <w:rFonts w:ascii="宋体" w:eastAsia="宋体" w:hAnsi="宋体" w:cs="宋体"/>
            <w:kern w:val="0"/>
            <w:szCs w:val="21"/>
          </w:rPr>
          <w:fldChar w:fldCharType="end"/>
        </w:r>
        <w:r w:rsidRPr="00DF6CCC">
          <w:rPr>
            <w:rFonts w:ascii="宋体" w:eastAsia="宋体" w:hAnsi="宋体" w:cs="宋体"/>
            <w:kern w:val="0"/>
            <w:szCs w:val="21"/>
          </w:rPr>
          <w:t xml:space="preserve">对象信息。ALT+F1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23" w:author="Unknown"/>
          <w:rFonts w:ascii="宋体" w:eastAsia="宋体" w:hAnsi="宋体" w:cs="宋体"/>
          <w:kern w:val="0"/>
          <w:szCs w:val="21"/>
        </w:rPr>
      </w:pPr>
      <w:ins w:id="2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清除活动的器窗格。CTRL+SHIFT+DEL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25" w:author="Unknown"/>
          <w:rFonts w:ascii="宋体" w:eastAsia="宋体" w:hAnsi="宋体" w:cs="宋体"/>
          <w:kern w:val="0"/>
          <w:szCs w:val="21"/>
        </w:rPr>
      </w:pPr>
      <w:ins w:id="2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注释代码。CTRL+SHIFT+C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27" w:author="Unknown"/>
          <w:rFonts w:ascii="宋体" w:eastAsia="宋体" w:hAnsi="宋体" w:cs="宋体"/>
          <w:kern w:val="0"/>
          <w:szCs w:val="21"/>
        </w:rPr>
      </w:pPr>
      <w:ins w:id="2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复制。还可以使用CTRL+INSERT。CTRL+C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29" w:author="Unknown"/>
          <w:rFonts w:ascii="宋体" w:eastAsia="宋体" w:hAnsi="宋体" w:cs="宋体"/>
          <w:kern w:val="0"/>
          <w:szCs w:val="21"/>
        </w:rPr>
      </w:pPr>
      <w:ins w:id="3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剪切。还可以使用SHIFT+DEL。CTRL+X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31" w:author="Unknown"/>
          <w:rFonts w:ascii="宋体" w:eastAsia="宋体" w:hAnsi="宋体" w:cs="宋体"/>
          <w:kern w:val="0"/>
          <w:szCs w:val="21"/>
        </w:rPr>
      </w:pPr>
      <w:ins w:id="3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减小缩进。SHIFT+TAB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33" w:author="Unknown"/>
          <w:rFonts w:ascii="宋体" w:eastAsia="宋体" w:hAnsi="宋体" w:cs="宋体"/>
          <w:kern w:val="0"/>
          <w:szCs w:val="21"/>
        </w:rPr>
      </w:pPr>
      <w:ins w:id="3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在器窗格中删除至行尾。CTRL+DEL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35" w:author="Unknown"/>
          <w:rFonts w:ascii="宋体" w:eastAsia="宋体" w:hAnsi="宋体" w:cs="宋体"/>
          <w:kern w:val="0"/>
          <w:szCs w:val="21"/>
        </w:rPr>
      </w:pPr>
      <w:ins w:id="3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查找。CTRL+F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37" w:author="Unknown"/>
          <w:rFonts w:ascii="宋体" w:eastAsia="宋体" w:hAnsi="宋体" w:cs="宋体"/>
          <w:kern w:val="0"/>
          <w:szCs w:val="21"/>
        </w:rPr>
      </w:pPr>
      <w:ins w:id="3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转到行号。CTRL+G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39" w:author="Unknown"/>
          <w:rFonts w:ascii="宋体" w:eastAsia="宋体" w:hAnsi="宋体" w:cs="宋体"/>
          <w:kern w:val="0"/>
          <w:szCs w:val="21"/>
        </w:rPr>
      </w:pPr>
      <w:ins w:id="40" w:author="Unknown">
        <w:r w:rsidRPr="00DF6CCC">
          <w:rPr>
            <w:rFonts w:ascii="宋体" w:eastAsia="宋体" w:hAnsi="宋体" w:cs="宋体"/>
            <w:kern w:val="0"/>
            <w:szCs w:val="21"/>
          </w:rPr>
          <w:lastRenderedPageBreak/>
          <w:t xml:space="preserve">增大缩进。TAB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41" w:author="Unknown"/>
          <w:rFonts w:ascii="宋体" w:eastAsia="宋体" w:hAnsi="宋体" w:cs="宋体"/>
          <w:kern w:val="0"/>
          <w:szCs w:val="21"/>
        </w:rPr>
      </w:pPr>
      <w:ins w:id="4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使选定内容为小写。CTRL+SHIFT+L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43" w:author="Unknown"/>
          <w:rFonts w:ascii="宋体" w:eastAsia="宋体" w:hAnsi="宋体" w:cs="宋体"/>
          <w:kern w:val="0"/>
          <w:szCs w:val="21"/>
        </w:rPr>
      </w:pPr>
      <w:ins w:id="4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使选定内容为大写。CTRL+SHIFT+U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45" w:author="Unknown"/>
          <w:rFonts w:ascii="宋体" w:eastAsia="宋体" w:hAnsi="宋体" w:cs="宋体"/>
          <w:kern w:val="0"/>
          <w:szCs w:val="21"/>
        </w:rPr>
      </w:pPr>
      <w:ins w:id="4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粘贴。还可以使用SHIFT+INSERT。CTRL+V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47" w:author="Unknown"/>
          <w:rFonts w:ascii="宋体" w:eastAsia="宋体" w:hAnsi="宋体" w:cs="宋体"/>
          <w:kern w:val="0"/>
          <w:szCs w:val="21"/>
        </w:rPr>
      </w:pPr>
      <w:ins w:id="4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删除注释。CTRL+SHIFT+R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49" w:author="Unknown"/>
          <w:rFonts w:ascii="宋体" w:eastAsia="宋体" w:hAnsi="宋体" w:cs="宋体"/>
          <w:kern w:val="0"/>
          <w:szCs w:val="21"/>
        </w:rPr>
      </w:pPr>
      <w:ins w:id="5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重复上次搜索或查找下一个。F3功能键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51" w:author="Unknown"/>
          <w:rFonts w:ascii="宋体" w:eastAsia="宋体" w:hAnsi="宋体" w:cs="宋体"/>
          <w:kern w:val="0"/>
          <w:szCs w:val="21"/>
        </w:rPr>
      </w:pPr>
      <w:ins w:id="5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替换。CTRL+H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53" w:author="Unknown"/>
          <w:rFonts w:ascii="宋体" w:eastAsia="宋体" w:hAnsi="宋体" w:cs="宋体"/>
          <w:kern w:val="0"/>
          <w:szCs w:val="21"/>
        </w:rPr>
      </w:pPr>
      <w:ins w:id="5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全选。CTRL+A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55" w:author="Unknown"/>
          <w:rFonts w:ascii="宋体" w:eastAsia="宋体" w:hAnsi="宋体" w:cs="宋体"/>
          <w:kern w:val="0"/>
          <w:szCs w:val="21"/>
        </w:rPr>
      </w:pPr>
      <w:ins w:id="5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撤消。CTRL+Z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57" w:author="Unknown"/>
          <w:rFonts w:ascii="宋体" w:eastAsia="宋体" w:hAnsi="宋体" w:cs="宋体"/>
          <w:kern w:val="0"/>
          <w:szCs w:val="21"/>
        </w:rPr>
      </w:pPr>
      <w:ins w:id="5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执行查询。还可以使用CTRL+E(针对向后兼容性)。F5功能键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59" w:author="Unknown"/>
          <w:rFonts w:ascii="宋体" w:eastAsia="宋体" w:hAnsi="宋体" w:cs="宋体"/>
          <w:kern w:val="0"/>
          <w:szCs w:val="21"/>
        </w:rPr>
      </w:pPr>
      <w:ins w:id="6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SQL查询分析器帮助。F1功能键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61" w:author="Unknown"/>
          <w:rFonts w:ascii="宋体" w:eastAsia="宋体" w:hAnsi="宋体" w:cs="宋体"/>
          <w:kern w:val="0"/>
          <w:szCs w:val="21"/>
        </w:rPr>
      </w:pPr>
      <w:ins w:id="6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对所选Transact-SQL语句的帮助。SHIFT+F1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63" w:author="Unknown"/>
          <w:rFonts w:ascii="宋体" w:eastAsia="宋体" w:hAnsi="宋体" w:cs="宋体"/>
          <w:kern w:val="0"/>
          <w:szCs w:val="21"/>
        </w:rPr>
      </w:pPr>
      <w:ins w:id="6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浏览：在查询窗格和结果窗格之间切换。F6功能键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65" w:author="Unknown"/>
          <w:rFonts w:ascii="宋体" w:eastAsia="宋体" w:hAnsi="宋体" w:cs="宋体"/>
          <w:kern w:val="0"/>
          <w:szCs w:val="21"/>
        </w:rPr>
      </w:pPr>
      <w:ins w:id="6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浏览：切换窗格。Shift+F6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67" w:author="Unknown"/>
          <w:rFonts w:ascii="宋体" w:eastAsia="宋体" w:hAnsi="宋体" w:cs="宋体"/>
          <w:kern w:val="0"/>
          <w:szCs w:val="21"/>
        </w:rPr>
      </w:pPr>
      <w:ins w:id="6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浏览：窗口选择器。CTRL+W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69" w:author="Unknown"/>
          <w:rFonts w:ascii="宋体" w:eastAsia="宋体" w:hAnsi="宋体" w:cs="宋体"/>
          <w:kern w:val="0"/>
          <w:szCs w:val="21"/>
        </w:rPr>
      </w:pPr>
      <w:proofErr w:type="gramStart"/>
      <w:ins w:id="70" w:author="Unknown">
        <w:r w:rsidRPr="00DF6CCC">
          <w:rPr>
            <w:rFonts w:ascii="宋体" w:eastAsia="宋体" w:hAnsi="宋体" w:cs="宋体"/>
            <w:kern w:val="0"/>
            <w:szCs w:val="21"/>
          </w:rPr>
          <w:t>“</w:t>
        </w:r>
        <w:proofErr w:type="gramEnd"/>
        <w:r w:rsidRPr="00DF6CCC">
          <w:rPr>
            <w:rFonts w:ascii="宋体" w:eastAsia="宋体" w:hAnsi="宋体" w:cs="宋体"/>
            <w:kern w:val="0"/>
            <w:szCs w:val="21"/>
          </w:rPr>
          <w:t xml:space="preserve">"新建查询“"窗口。CTRL+N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71" w:author="Unknown"/>
          <w:rFonts w:ascii="宋体" w:eastAsia="宋体" w:hAnsi="宋体" w:cs="宋体"/>
          <w:kern w:val="0"/>
          <w:szCs w:val="21"/>
        </w:rPr>
      </w:pPr>
      <w:ins w:id="7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对象浏览器(显示/隐藏)。F8功能键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73" w:author="Unknown"/>
          <w:rFonts w:ascii="宋体" w:eastAsia="宋体" w:hAnsi="宋体" w:cs="宋体"/>
          <w:kern w:val="0"/>
          <w:szCs w:val="21"/>
        </w:rPr>
      </w:pPr>
      <w:ins w:id="7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对象搜索。F4功能键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75" w:author="Unknown"/>
          <w:rFonts w:ascii="宋体" w:eastAsia="宋体" w:hAnsi="宋体" w:cs="宋体"/>
          <w:kern w:val="0"/>
          <w:szCs w:val="21"/>
        </w:rPr>
      </w:pPr>
      <w:ins w:id="7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分析查询并检查语法。CTRL+F5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77" w:author="Unknown"/>
          <w:rFonts w:ascii="宋体" w:eastAsia="宋体" w:hAnsi="宋体" w:cs="宋体"/>
          <w:kern w:val="0"/>
          <w:szCs w:val="21"/>
        </w:rPr>
      </w:pPr>
      <w:ins w:id="78" w:author="Unknown">
        <w:r w:rsidRPr="00DF6CCC">
          <w:rPr>
            <w:rFonts w:ascii="宋体" w:eastAsia="宋体" w:hAnsi="宋体" w:cs="宋体"/>
            <w:kern w:val="0"/>
            <w:szCs w:val="21"/>
          </w:rPr>
          <w:lastRenderedPageBreak/>
          <w:t xml:space="preserve">打印。CTRL+P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79" w:author="Unknown"/>
          <w:rFonts w:ascii="宋体" w:eastAsia="宋体" w:hAnsi="宋体" w:cs="宋体"/>
          <w:kern w:val="0"/>
          <w:szCs w:val="21"/>
        </w:rPr>
      </w:pPr>
      <w:ins w:id="8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结果：以表格格式显示结果。CTRL+D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81" w:author="Unknown"/>
          <w:rFonts w:ascii="宋体" w:eastAsia="宋体" w:hAnsi="宋体" w:cs="宋体"/>
          <w:kern w:val="0"/>
          <w:szCs w:val="21"/>
        </w:rPr>
      </w:pPr>
      <w:ins w:id="8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结果：以文本格式显示结果。CTRL+T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83" w:author="Unknown"/>
          <w:rFonts w:ascii="宋体" w:eastAsia="宋体" w:hAnsi="宋体" w:cs="宋体"/>
          <w:kern w:val="0"/>
          <w:szCs w:val="21"/>
        </w:rPr>
      </w:pPr>
      <w:ins w:id="8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结果：移动拆分器。CTRL+B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85" w:author="Unknown"/>
          <w:rFonts w:ascii="宋体" w:eastAsia="宋体" w:hAnsi="宋体" w:cs="宋体"/>
          <w:kern w:val="0"/>
          <w:szCs w:val="21"/>
        </w:rPr>
      </w:pPr>
      <w:ins w:id="8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结果：将结果保存为文件。CTRL+SHIFT+F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87" w:author="Unknown"/>
          <w:rFonts w:ascii="宋体" w:eastAsia="宋体" w:hAnsi="宋体" w:cs="宋体"/>
          <w:kern w:val="0"/>
          <w:szCs w:val="21"/>
        </w:rPr>
      </w:pPr>
      <w:ins w:id="8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结果：显示结果窗格(切换)。CTRL+R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89" w:author="Unknown"/>
          <w:rFonts w:ascii="宋体" w:eastAsia="宋体" w:hAnsi="宋体" w:cs="宋体"/>
          <w:kern w:val="0"/>
          <w:szCs w:val="21"/>
        </w:rPr>
      </w:pPr>
      <w:ins w:id="9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保存。CTRL+S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91" w:author="Unknown"/>
          <w:rFonts w:ascii="宋体" w:eastAsia="宋体" w:hAnsi="宋体" w:cs="宋体"/>
          <w:kern w:val="0"/>
          <w:szCs w:val="21"/>
        </w:rPr>
      </w:pPr>
      <w:ins w:id="9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模板：插入模板。CTRL+SHIFT+INSERT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93" w:author="Unknown"/>
          <w:rFonts w:ascii="宋体" w:eastAsia="宋体" w:hAnsi="宋体" w:cs="宋体"/>
          <w:kern w:val="0"/>
          <w:szCs w:val="21"/>
        </w:rPr>
      </w:pPr>
      <w:ins w:id="9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模板：替换模板参数。CTRL+SHIFT+M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95" w:author="Unknown"/>
          <w:rFonts w:ascii="宋体" w:eastAsia="宋体" w:hAnsi="宋体" w:cs="宋体"/>
          <w:kern w:val="0"/>
          <w:szCs w:val="21"/>
        </w:rPr>
      </w:pPr>
      <w:ins w:id="96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优化：显示预估执行计划。CTRL+L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97" w:author="Unknown"/>
          <w:rFonts w:ascii="宋体" w:eastAsia="宋体" w:hAnsi="宋体" w:cs="宋体"/>
          <w:kern w:val="0"/>
          <w:szCs w:val="21"/>
        </w:rPr>
      </w:pPr>
      <w:ins w:id="98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优化：显示执行计划(切换开/关)。CTRL+K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99" w:author="Unknown"/>
          <w:rFonts w:ascii="宋体" w:eastAsia="宋体" w:hAnsi="宋体" w:cs="宋体"/>
          <w:kern w:val="0"/>
          <w:szCs w:val="21"/>
        </w:rPr>
      </w:pPr>
      <w:ins w:id="100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优化：索引优化向导。CTRL+I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01" w:author="Unknown"/>
          <w:rFonts w:ascii="宋体" w:eastAsia="宋体" w:hAnsi="宋体" w:cs="宋体"/>
          <w:kern w:val="0"/>
          <w:szCs w:val="21"/>
        </w:rPr>
      </w:pPr>
      <w:ins w:id="102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优化：显示客户统计CTRL+SHIFT+S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03" w:author="Unknown"/>
          <w:rFonts w:ascii="宋体" w:eastAsia="宋体" w:hAnsi="宋体" w:cs="宋体"/>
          <w:kern w:val="0"/>
          <w:szCs w:val="21"/>
        </w:rPr>
      </w:pPr>
      <w:ins w:id="104" w:author="Unknown">
        <w:r w:rsidRPr="00DF6CCC">
          <w:rPr>
            <w:rFonts w:ascii="宋体" w:eastAsia="宋体" w:hAnsi="宋体" w:cs="宋体"/>
            <w:kern w:val="0"/>
            <w:szCs w:val="21"/>
          </w:rPr>
          <w:t xml:space="preserve">优化：显示服务器跟踪。CTRL+SHIFT+T </w:t>
        </w:r>
      </w:ins>
    </w:p>
    <w:p w:rsidR="00DF6CCC" w:rsidRPr="00DF6CCC" w:rsidRDefault="00DF6CCC" w:rsidP="00DF6CCC">
      <w:pPr>
        <w:widowControl/>
        <w:shd w:val="clear" w:color="auto" w:fill="F4F7FC"/>
        <w:spacing w:before="100" w:beforeAutospacing="1" w:after="100" w:afterAutospacing="1" w:line="432" w:lineRule="atLeast"/>
        <w:ind w:firstLine="480"/>
        <w:jc w:val="left"/>
        <w:rPr>
          <w:ins w:id="105" w:author="Unknown"/>
          <w:rFonts w:ascii="宋体" w:eastAsia="宋体" w:hAnsi="宋体" w:cs="宋体"/>
          <w:kern w:val="0"/>
          <w:szCs w:val="21"/>
        </w:rPr>
      </w:pPr>
      <w:ins w:id="106" w:author="Unknown">
        <w:r w:rsidRPr="00DF6CCC">
          <w:rPr>
            <w:rFonts w:ascii="宋体" w:eastAsia="宋体" w:hAnsi="宋体" w:cs="宋体"/>
            <w:kern w:val="0"/>
            <w:szCs w:val="21"/>
          </w:rPr>
          <w:t>使用</w:t>
        </w:r>
        <w:r w:rsidRPr="00DF6CCC">
          <w:rPr>
            <w:rFonts w:ascii="宋体" w:eastAsia="宋体" w:hAnsi="宋体" w:cs="宋体"/>
            <w:kern w:val="0"/>
            <w:szCs w:val="21"/>
          </w:rPr>
          <w:fldChar w:fldCharType="begin"/>
        </w:r>
        <w:r w:rsidRPr="00DF6CCC">
          <w:rPr>
            <w:rFonts w:ascii="宋体" w:eastAsia="宋体" w:hAnsi="宋体" w:cs="宋体"/>
            <w:kern w:val="0"/>
            <w:szCs w:val="21"/>
          </w:rPr>
          <w:instrText xml:space="preserve"> HYPERLINK "http://it.china-b.com/" \t "_blank" </w:instrText>
        </w:r>
        <w:r w:rsidRPr="00DF6CCC">
          <w:rPr>
            <w:rFonts w:ascii="宋体" w:eastAsia="宋体" w:hAnsi="宋体" w:cs="宋体"/>
            <w:kern w:val="0"/>
            <w:szCs w:val="21"/>
          </w:rPr>
          <w:fldChar w:fldCharType="separate"/>
        </w:r>
        <w:r w:rsidRPr="00DF6CCC">
          <w:rPr>
            <w:rFonts w:ascii="宋体" w:eastAsia="宋体" w:hAnsi="宋体" w:cs="宋体"/>
            <w:color w:val="0000FF"/>
            <w:kern w:val="0"/>
          </w:rPr>
          <w:t>数据库</w:t>
        </w:r>
        <w:r w:rsidRPr="00DF6CCC">
          <w:rPr>
            <w:rFonts w:ascii="宋体" w:eastAsia="宋体" w:hAnsi="宋体" w:cs="宋体"/>
            <w:kern w:val="0"/>
            <w:szCs w:val="21"/>
          </w:rPr>
          <w:fldChar w:fldCharType="end"/>
        </w:r>
        <w:r w:rsidRPr="00DF6CCC">
          <w:rPr>
            <w:rFonts w:ascii="宋体" w:eastAsia="宋体" w:hAnsi="宋体" w:cs="宋体"/>
            <w:kern w:val="0"/>
            <w:szCs w:val="21"/>
          </w:rPr>
          <w:t>。CTRL+U</w:t>
        </w:r>
      </w:ins>
    </w:p>
    <w:p w:rsidR="00AF187F" w:rsidRPr="00AF187F" w:rsidRDefault="00AF187F" w:rsidP="00AF187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AF187F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常用快捷键 vs2005 + sqlserver2005 </w:t>
      </w:r>
    </w:p>
    <w:p w:rsidR="00AF187F" w:rsidRPr="00AF187F" w:rsidRDefault="00AF187F" w:rsidP="00AF187F">
      <w:pPr>
        <w:widowControl/>
        <w:shd w:val="clear" w:color="auto" w:fill="FFFFFF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AF187F">
        <w:rPr>
          <w:rFonts w:ascii="宋体" w:eastAsia="宋体" w:hAnsi="宋体" w:cs="宋体"/>
          <w:color w:val="999999"/>
          <w:kern w:val="0"/>
          <w:sz w:val="24"/>
          <w:szCs w:val="24"/>
        </w:rPr>
        <w:t>2008-10-29 06:56</w:t>
      </w:r>
    </w:p>
    <w:p w:rsidR="00AF187F" w:rsidRPr="00AF187F" w:rsidRDefault="00AF187F" w:rsidP="00AF187F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快捷键 功能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B生成解决方案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F7 生成编译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O 打开文件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O打开项目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C显示类视图窗口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F4 显示属性窗口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SHIFT + F4显示项目属性窗口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E显示资源视图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F12 转到定义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F12转到声明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 + J对象浏览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 + F1帮助目录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F1 动态帮助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 帮助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F1当前窗口帮助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 + F3帮助-搜索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ALT + ENTER全屏显示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-向后定位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-向前定位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F4关闭文档窗口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PAGE DOWN光标定位到窗口上方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PAGE UP光标定位到窗口下方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F6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TAB下一个文档窗口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F6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TAB上一个文档窗口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ALT + F6下一个面板窗口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L取消remark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C注释选择的代码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U取消对选择代码的注释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M, CTRL + O折叠代码定义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M, CTRL + L展开代码定义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DELETE删除至词尾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BACKSPACE删除至词头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TAB取消制表符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U转小写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U转大写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END选择至文档末尾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HOME选择至文档末尾开始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END选择至行尾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HOME选择至行开始处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ALT + END垂直选择到最后尾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ALT + HOME垂直选择到最前面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CTRL + A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全选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W选择当前单词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PAGE UP选择至本页前面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PAGE DOWN选择至本页后面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END文档定位到最后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HOME文档定位到最前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G转到…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CTRL + K, CTRL + P上一个标签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N下一个标签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ALT + F10调试-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ApplyCodeChanges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ALT+ Break停止调试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F9 取消所有断点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F9允许中断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F5调试-重新开始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F5运行调试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F5运行不调试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F10跨过程序执行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F11单步逐句执行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J列出成员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PAGE DOWN下一个视图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B格式-粗体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T格式-文字缩进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调试快捷键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F6: 生成解决方案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Ctrl+F6: 生成当前项目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F7: 查看代码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Shift+F7: 查看窗体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设计器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F5: 启动调试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Ctrl+F5: 开始执行(不调试)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Shift+F5: 停止调试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Ctrl+Shift+F5: 重启调试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F9: 切换断点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Ctrl+F9: 启用/停止断点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Ctrl+Shift+F9: 删除全部断点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F10: 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逐过程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Ctrl+F10: 运行到光标处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F11: 逐语句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编辑快捷键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Shift+Alt+Enter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切换全屏编辑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Ctrl+B,T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/ 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Ctrl+K,K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切换书签开关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Ctrl+B,N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/ 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Ctrl+K,N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移动到下一书签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Ctrl+B,P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移动到上一书签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Ctrl+B,C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清除全部标签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Ctrl+I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渐进式搜索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Ctrl+Shift+I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反向渐进式搜索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Ctrl+F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查找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>Ctrl+Shift+F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在文件中查找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F3: 查找下一个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Shift+F3: 查找上一个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Ctrl+H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替换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Ctrl+Shift+H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在文件中替换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Alt+F12: 查找符号(列出所有查找结果)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Ctrl+Shift+V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剪贴板循环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Ctrl+左右箭头键: 一次可以移动一个单词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Ctrl+上下箭头键: 滚动代码屏幕，但不移动光标位置。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Ctrl+Shift+L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删除当前行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Ctrl+M,M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隐藏或展开当前嵌套的折叠状态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Ctrl+M,L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将所有过程设置为相同的隐藏或展开状态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Ctrl+M,P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停止大纲显示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Ctrl+E,S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查看空白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Ctrl+E,W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自动换行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Ctrl+G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转到指定行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Shift+Alt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+箭头键: 选择矩形文本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Alt+鼠标左按钮: 选择矩形文本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Ctrl+Shift+U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全部变为大写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Ctrl+U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全部变为小写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代码快捷键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Ctrl+J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/ 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Ctrl+K,L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列出成员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+空格键 / 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Ctrl+K,P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参数信息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Ctrl+K,I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快速信息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Ctrl+E,C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/ 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Ctrl+K,C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注释选定内容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Ctrl+E,U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/ 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Ctrl+K,U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取消选定注释内容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Ctrl+K,M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生成方法存根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Ctrl+K,X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插入代码段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Ctrl+K,S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插入外侧代码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F12: 转到所调用过程或变量的定义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窗口快捷键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Ctrl+W,W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浏览器窗口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Ctrl+W,S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解决方案管理器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Ctrl+W,C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类视图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Ctrl+W,E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错误列表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Ctrl+W,O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输出视图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Ctrl+W,P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属性窗口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任务列表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Ctrl+W,X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工具箱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Ctrl+W,B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书签窗口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>Ctrl+W,U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文档大纲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Ctrl+D,B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断点窗口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Ctrl+D,I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即时窗口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Ctrl+Tab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活动窗体切换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Ctrl+Shift+N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新建项目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Ctrl+Shift+O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打开项目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Ctrl+Shift+S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全部保存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Shift+Alt+C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新建类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Ctrl+Shift+A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: 新建项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VS2005的隐藏快捷键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这里我将会把一些无意中发现的VS2005中没有明确指出的快捷键共享出来，并不是所有的快捷键，或者常见的一些快捷键。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1、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Ctrl+Space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>直接完成类或函数（本来这个并不算隐藏的快捷键，但是因为中文输入法抢占这个快捷键，所以。。。，替代的快捷键是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Alt+Right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2、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Shift+Delete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整行删除，并且将这一行放到剪贴板（这时候不能选中一段内容）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3、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Shift+Insert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>粘贴，有点匪夷所思，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Ctrl+V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>就可以了，大概是为了和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Shift+Delete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对应吧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4、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Ctrl+Up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>，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Ctrl+Down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滚动编辑器，但尽量不移动光标，光标保证在可见范围内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5、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Ctrl+BackSpace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>，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Ctrl+Delete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整词删除，有的时候很有用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6、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Ctrl+Left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>，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Ctrl+Right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按整词移动光标（不算隐藏，和前面几条加起来就是Ctrl光标控制套件了）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7、Alt+Shift+F10打开执行改名，实现接口和抽象类的小窗口（还可以用Ctrl+.，不过有的中文输入法用到这个）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8、Shift+F9调试是打开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QuickWatch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，内容是当前光标所在处的内容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9、F12转跳到定义，很有用的快捷键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10、Shift+F12查找所有引用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11、Ctrl+F10=F5，开始Debug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12、Ctrl+F6循环察看代码窗口，有点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Ctrl+Tab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的感觉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13、Ctrl+F3查找当前光标选中的内容，可以和F3配合使用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14、Ctrl+F2将焦点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转移到类的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下拉框上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15、Alt+F7=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Ctrl+Tab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16、Alt+F11新开VS2005并编辑宏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17、Alt+F12查找=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Ctrl+F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-----------------------------------------------------------------------------------------------------------------------------------------</w:t>
      </w:r>
    </w:p>
    <w:p w:rsidR="00AF187F" w:rsidRPr="00AF187F" w:rsidRDefault="00AF187F" w:rsidP="00AF187F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sql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server的常用快捷键进来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Activity Shortcut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Bookmarks: Clear all bookmarks. CTRL-SHIFT-F2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Bookmarks: Insert or remove a bookmark (toggle). CTRL+F2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Bookmarks: Move to next bookmark. F2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Bookmarks: Move to previous bookmark. SHIFT+F2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Cancel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a query. ALT+BREAK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Connections: Connect. CTRL+O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Connections: Disconnect. CTRL+F4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Connections: Disconnect and close child window. CTRL+F4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Database object information. ALT+F1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Clear the active Editor pane. CTRL+SHIFT+DEL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Comment out code. CTRL+SHIFT+C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Copy. You can also use CTRL+INSERT. CTRL+C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Cut. You can also use SHIFT+DEL. CTRL+X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Decrease indent. SHIFT+TAB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Delete through the end of a line in the Editor pane. CTRL+DEL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Find. CTRL+F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Go to a line number. CTRL+G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Increase indent. TAB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Make selection lowercase. CTRL+SHIFT+L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Make selection uppercase. CTRL+SHIFT+U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Paste. You can also use SHIFT+INSERT. CTRL+V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Remove comments. CTRL+SHIFT+R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Repeat last search or find next. F3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Replace. CTRL+H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Select all. CTRL+A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Editing: Undo. CTRL+Z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Execute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a query. You can also use CTRL+E (for backward compatibility). 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F5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Help for SQL Query Analyzer.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F1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Help for the selected Transact-SQL statement. SHIFT+F1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Navigation: Switch between query and result panes. F6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Navigation: Switch panes. Shift+F6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Navigation: Window Selector. 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CTRL+W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New Query window.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CTRL+N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Object Browser (show/hide). 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F8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Object Search.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F4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Parse the query and check syntax. 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CTRL+F5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Print.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CTRL+P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Results: Display results in grid format. CTRL+D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Results: Display results in text format. CTRL+T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Results: Move the splitter. CTRL+B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Results: Save results to file. CTRL+SHIFT+F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Results: Show Results pane (toggle). CTRL+R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Save. CTRL+S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Templates: Insert a template. CTRL+SHIFT+INSERT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Templates: Replace template parameters. CTRL+SHIFT+M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Tuning: Display estimated execution plan. CTRL+L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Tuning: Display execution plan (toggle ON/OFF). CTRL+K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Tuning: Index Tuning Wizard. CTRL+I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Tuning: Show client statistics CTRL+SHIFT+S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Tuning: Show server trace. 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CTRL+SHIFT+T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Use database.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CTRL+U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快捷键 功能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B生成解决方案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F7 生成编译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O 打开文件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O打开项目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C显示类视图窗口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F4 显示属性窗口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F4显示项目属性窗口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E显示资源视图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F12 转到定义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F12转到声明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 + J对象浏览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 + F1帮助目录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F1 动态帮助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 帮助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F1当前窗口帮助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 + F3帮助-搜索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ALT + ENTER全屏显示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-向后定位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-向前定位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F4关闭文档窗口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PAGE DOWN光标定位到窗口上方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PAGE UP光标定位到窗口下方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F6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TAB下一个文档窗口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F6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TAB上一个文档窗口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ALT + F6下一个面板窗口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L取消remark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C注释选择的代码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U取消对选择代码的注释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M, CTRL + O折叠代码定义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M, CTRL + L展开代码定义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DELETE删除至词尾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BACKSPACE删除至词头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TAB取消制表符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U转小写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U转大写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</w:r>
      <w:r w:rsidRPr="00AF187F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CTRL + SHIFT + END选择至文档末尾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HOME选择至文档末尾开始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END选择至行尾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HOME选择至行开始处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ALT + END垂直选择到最后尾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SHIFT + ALT + HOME垂直选择到最前面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CTRL + A</w:t>
      </w:r>
      <w:proofErr w:type="gramStart"/>
      <w:r w:rsidRPr="00AF187F">
        <w:rPr>
          <w:rFonts w:ascii="宋体" w:eastAsia="宋体" w:hAnsi="宋体" w:cs="宋体"/>
          <w:color w:val="333333"/>
          <w:kern w:val="0"/>
          <w:szCs w:val="21"/>
        </w:rPr>
        <w:t>全选</w:t>
      </w:r>
      <w:proofErr w:type="gram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W选择当前单词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PAGE UP选择至本页前面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PAGE DOWN选择至本页后面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END文档定位到最后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HOME文档定位到最前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G转到…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P上一个标签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K, CTRL + N下一个标签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ALT + F10调试-</w:t>
      </w:r>
      <w:proofErr w:type="spellStart"/>
      <w:r w:rsidRPr="00AF187F">
        <w:rPr>
          <w:rFonts w:ascii="宋体" w:eastAsia="宋体" w:hAnsi="宋体" w:cs="宋体"/>
          <w:color w:val="333333"/>
          <w:kern w:val="0"/>
          <w:szCs w:val="21"/>
        </w:rPr>
        <w:t>ApplyCodeChanges</w:t>
      </w:r>
      <w:proofErr w:type="spellEnd"/>
      <w:r w:rsidRPr="00AF187F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ALT+ Break停止调试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F9 取消所有断点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F9允许中断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SHIFT + F5调试-重新开始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F5运行调试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F5运行不调试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F10跨过程序执行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F11单步逐句执行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J列出成员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PAGE DOWN下一个视图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 xml:space="preserve">CTRL + B格式-粗体 </w:t>
      </w:r>
      <w:r w:rsidRPr="00AF187F">
        <w:rPr>
          <w:rFonts w:ascii="宋体" w:eastAsia="宋体" w:hAnsi="宋体" w:cs="宋体"/>
          <w:color w:val="333333"/>
          <w:kern w:val="0"/>
          <w:szCs w:val="21"/>
        </w:rPr>
        <w:br/>
        <w:t>CTRL + SHIFT + T格式-文字缩进   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AF187F">
        <w:rPr>
          <w:rFonts w:ascii="宋体" w:eastAsia="宋体" w:hAnsi="宋体" w:cs="宋体"/>
          <w:kern w:val="0"/>
          <w:sz w:val="18"/>
          <w:szCs w:val="18"/>
        </w:rPr>
        <w:t>马佩勋</w:t>
      </w:r>
      <w:proofErr w:type="gramEnd"/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 发表于2011-6-10 6:50:01 阅读（81） 评论（0） 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>SQL Server 查询分析器提供的所有键盘快捷方式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活动 快捷方式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书签：清除所有书签。 CTRL-SHIFT-F2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书签：插入或删除书签(切换)。 CTRL+F2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书签：移动到下一个书签。 F2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书签：移动到上一个书签。 SHIFT+F2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取消查询。 ALT+BREAK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连接：连接。 CTRL+O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连接：断开连接。 CTRL+F4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连接：断开连接并关闭子窗口。 CTRL+F4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数据库对象信息。 ALT+F1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编辑：清除活动的编辑器窗格。 CTRL+SHIFT+DEL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编辑：注释代码。 CTRL+SHIFT+C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编辑：复制。还可以使用 CTRL+INSERT。 CTRL+C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　　编辑：剪切。还可以使用 SHIFT+DEL。 CTRL+X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编辑：减小缩进。 SHIFT+TAB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编辑：在编辑器窗格中删除至行尾。 CTRL+DEL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编辑：查找。 CTRL+F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编辑：转到行号。 CTRL+G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编辑：增大缩进。 TAB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编辑：使选定内容为小写。 CTRL+SHIFT+L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编辑：使选定内容为大写。 CTRL+SHIFT+U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编辑：粘贴。还可以使用 SHIFT+INSERT。 CTRL+V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编辑：删除注释。 CTRL+SHIFT+R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编辑：重复上次搜索或查找下一个。 F3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编辑：替换。 CTRL+H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编辑：全选。 CTRL+A</w:t>
      </w:r>
      <w:r w:rsidRPr="00AF187F">
        <w:rPr>
          <w:rFonts w:ascii="宋体" w:eastAsia="宋体" w:hAnsi="宋体" w:cs="宋体"/>
          <w:kern w:val="0"/>
          <w:sz w:val="18"/>
          <w:szCs w:val="18"/>
        </w:rPr>
        <w:br/>
      </w:r>
      <w:r w:rsidRPr="00AF187F">
        <w:rPr>
          <w:rFonts w:ascii="宋体" w:eastAsia="宋体" w:hAnsi="宋体" w:cs="宋体"/>
          <w:kern w:val="0"/>
          <w:sz w:val="18"/>
          <w:szCs w:val="18"/>
        </w:rPr>
        <w:br/>
        <w:t>编辑：撤消。 CTRL+Z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执行查询。还可以使用 CTRL+E (针对向后兼容性)。 F5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SQL 查询分析器帮助。 F1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对所选 Transact-SQL 语句的帮助。 SHIFT+F1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浏览：在查询窗格和结果窗格之间切换。 F6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浏览：切换窗格。 Shift+F6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浏览：窗口选择器。 CTRL+W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"新建查询"窗口。 CTRL+N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对象浏览器(显示/隐藏)。 F8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对象搜索。 F4 功能键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分析查询并检查语法。 CTRL+F5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打印。 CTRL+P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结果：以表格格式显示结果。 CTRL+D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结果：以文本格式显示结果。 CTRL+T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结果：移动拆分器。 CTRL+B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结果：将结果保存为文件。 CTRL+SHIFT+F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结果：显示结果窗格(切换)。 CTRL+R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保存。 CTRL+S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模板：插入模板。 CTRL+SHIFT+INSERT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模板：替换模板参数。 CTRL+SHIFT+M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优化：显示预估执行计划。 CTRL+L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优化：显示执行计划(切换开/关)。 CTRL+K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优化：索引优化向导。 CTRL+I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优化：显示客户统计 CTRL+SHIFT+S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优化：显示服务器跟踪。 CTRL+SHIFT+T</w:t>
      </w:r>
    </w:p>
    <w:p w:rsidR="00AF187F" w:rsidRPr="00AF187F" w:rsidRDefault="00AF187F" w:rsidP="00AF187F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187F">
        <w:rPr>
          <w:rFonts w:ascii="宋体" w:eastAsia="宋体" w:hAnsi="宋体" w:cs="宋体"/>
          <w:kern w:val="0"/>
          <w:sz w:val="18"/>
          <w:szCs w:val="18"/>
        </w:rPr>
        <w:t xml:space="preserve">　　使用数据库。 CTRL+U</w:t>
      </w:r>
    </w:p>
    <w:p w:rsidR="00C52AC6" w:rsidRPr="00AF187F" w:rsidRDefault="00C52AC6">
      <w:pPr>
        <w:rPr>
          <w:rFonts w:hint="eastAsia"/>
        </w:rPr>
      </w:pPr>
    </w:p>
    <w:sectPr w:rsidR="00C52AC6" w:rsidRPr="00AF187F" w:rsidSect="00C5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CCC"/>
    <w:rsid w:val="00AF187F"/>
    <w:rsid w:val="00C52AC6"/>
    <w:rsid w:val="00DF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CCC"/>
    <w:rPr>
      <w:strike w:val="0"/>
      <w:dstrike w:val="0"/>
      <w:color w:val="0000FF"/>
      <w:u w:val="none"/>
      <w:effect w:val="none"/>
    </w:rPr>
  </w:style>
  <w:style w:type="character" w:customStyle="1" w:styleId="yell1">
    <w:name w:val="yell1"/>
    <w:basedOn w:val="a0"/>
    <w:rsid w:val="00DF6CCC"/>
    <w:rPr>
      <w:b/>
      <w:bCs/>
      <w:color w:val="FF6805"/>
      <w:sz w:val="23"/>
      <w:szCs w:val="23"/>
    </w:rPr>
  </w:style>
  <w:style w:type="paragraph" w:styleId="a4">
    <w:name w:val="Normal (Web)"/>
    <w:basedOn w:val="a"/>
    <w:uiPriority w:val="99"/>
    <w:semiHidden/>
    <w:unhideWhenUsed/>
    <w:rsid w:val="00AF1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6961">
                  <w:marLeft w:val="0"/>
                  <w:marRight w:val="0"/>
                  <w:marTop w:val="105"/>
                  <w:marBottom w:val="0"/>
                  <w:divBdr>
                    <w:top w:val="single" w:sz="6" w:space="0" w:color="8AA8E6"/>
                    <w:left w:val="single" w:sz="6" w:space="0" w:color="8AA8E6"/>
                    <w:bottom w:val="single" w:sz="6" w:space="8" w:color="8AA8E6"/>
                    <w:right w:val="single" w:sz="6" w:space="0" w:color="8AA8E6"/>
                  </w:divBdr>
                  <w:divsChild>
                    <w:div w:id="1616789028">
                      <w:marLeft w:val="375"/>
                      <w:marRight w:val="0"/>
                      <w:marTop w:val="285"/>
                      <w:marBottom w:val="0"/>
                      <w:divBdr>
                        <w:top w:val="single" w:sz="6" w:space="8" w:color="FFEEA9"/>
                        <w:left w:val="single" w:sz="6" w:space="4" w:color="FFEEA9"/>
                        <w:bottom w:val="single" w:sz="6" w:space="8" w:color="FFEEA9"/>
                        <w:right w:val="single" w:sz="6" w:space="4" w:color="FFEEA9"/>
                      </w:divBdr>
                    </w:div>
                    <w:div w:id="937256331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691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58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96B9FF"/>
                        <w:left w:val="single" w:sz="6" w:space="31" w:color="96B9FF"/>
                        <w:bottom w:val="single" w:sz="6" w:space="8" w:color="96B9FF"/>
                        <w:right w:val="single" w:sz="6" w:space="15" w:color="96B9FF"/>
                      </w:divBdr>
                      <w:divsChild>
                        <w:div w:id="11165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6955">
                  <w:marLeft w:val="0"/>
                  <w:marRight w:val="0"/>
                  <w:marTop w:val="150"/>
                  <w:marBottom w:val="0"/>
                  <w:divBdr>
                    <w:top w:val="single" w:sz="6" w:space="0" w:color="BDDAF2"/>
                    <w:left w:val="single" w:sz="6" w:space="0" w:color="BDDAF2"/>
                    <w:bottom w:val="single" w:sz="6" w:space="0" w:color="BDDAF2"/>
                    <w:right w:val="single" w:sz="6" w:space="0" w:color="BDDAF2"/>
                  </w:divBdr>
                  <w:divsChild>
                    <w:div w:id="19790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0486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1437</Words>
  <Characters>8193</Characters>
  <Application>Microsoft Office Word</Application>
  <DocSecurity>0</DocSecurity>
  <Lines>68</Lines>
  <Paragraphs>19</Paragraphs>
  <ScaleCrop>false</ScaleCrop>
  <Company>WwW.YlmF.CoM</Company>
  <LinksUpToDate>false</LinksUpToDate>
  <CharactersWithSpaces>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LTD</dc:creator>
  <cp:keywords/>
  <dc:description/>
  <cp:lastModifiedBy>LTD</cp:lastModifiedBy>
  <cp:revision>3</cp:revision>
  <dcterms:created xsi:type="dcterms:W3CDTF">2011-10-23T07:54:00Z</dcterms:created>
  <dcterms:modified xsi:type="dcterms:W3CDTF">2011-10-23T08:14:00Z</dcterms:modified>
</cp:coreProperties>
</file>